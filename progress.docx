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11738" w14:textId="3B482C56" w:rsidR="00522183" w:rsidRDefault="00DD3212" w:rsidP="00177D41">
      <w:pPr>
        <w:pStyle w:val="Heading1"/>
        <w:rPr>
          <w:lang w:val="en-US"/>
        </w:rPr>
        <w:pPrChange w:id="0" w:author="Konstantinos Alexandridis" w:date="2018-10-11T14:36:00Z">
          <w:pPr>
            <w:pStyle w:val="Heading1"/>
            <w:jc w:val="center"/>
          </w:pPr>
        </w:pPrChange>
      </w:pPr>
      <w:r>
        <w:rPr>
          <w:lang w:val="en-US"/>
        </w:rPr>
        <w:t xml:space="preserve">Progress File </w:t>
      </w:r>
    </w:p>
    <w:p w14:paraId="5AD9C3A5" w14:textId="0E5D6DC1" w:rsidR="00DD3212" w:rsidRDefault="00DD3212" w:rsidP="00DD3212">
      <w:pPr>
        <w:rPr>
          <w:lang w:val="en-US"/>
        </w:rPr>
      </w:pPr>
    </w:p>
    <w:p w14:paraId="31483A9D" w14:textId="17BB5B13" w:rsidR="00DD3212" w:rsidRDefault="00DD3212" w:rsidP="00DD3212">
      <w:pPr>
        <w:pStyle w:val="Subtitle"/>
        <w:rPr>
          <w:u w:val="single"/>
          <w:lang w:val="en-US"/>
        </w:rPr>
      </w:pPr>
      <w:r>
        <w:rPr>
          <w:u w:val="single"/>
          <w:lang w:val="en-US"/>
        </w:rPr>
        <w:t xml:space="preserve">Chi </w:t>
      </w:r>
      <w:proofErr w:type="spellStart"/>
      <w:r>
        <w:rPr>
          <w:u w:val="single"/>
          <w:lang w:val="en-US"/>
        </w:rPr>
        <w:t>squere</w:t>
      </w:r>
      <w:proofErr w:type="spellEnd"/>
    </w:p>
    <w:p w14:paraId="09A1941D" w14:textId="2EF566A6" w:rsidR="00DD3212" w:rsidRDefault="00DD3212" w:rsidP="00DD3212">
      <w:pPr>
        <w:rPr>
          <w:lang w:val="en-US"/>
        </w:rPr>
      </w:pPr>
      <w:r>
        <w:t>Δουλεύει</w:t>
      </w:r>
      <w:r>
        <w:t xml:space="preserve"> </w:t>
      </w:r>
      <w:r>
        <w:t>με</w:t>
      </w:r>
      <w:r>
        <w:t xml:space="preserve"> </w:t>
      </w:r>
      <w:proofErr w:type="spellStart"/>
      <w:r>
        <w:rPr>
          <w:lang w:val="en-US"/>
        </w:rPr>
        <w:t>tf</w:t>
      </w:r>
      <w:proofErr w:type="spellEnd"/>
      <w:r w:rsidRPr="00DD3212">
        <w:t>-</w:t>
      </w:r>
      <w:proofErr w:type="spellStart"/>
      <w:r>
        <w:rPr>
          <w:lang w:val="en-US"/>
        </w:rPr>
        <w:t>idf</w:t>
      </w:r>
      <w:proofErr w:type="spellEnd"/>
      <w:r w:rsidRPr="00DD3212">
        <w:t xml:space="preserve"> </w:t>
      </w:r>
      <w:r>
        <w:rPr>
          <w:lang w:val="en-US"/>
        </w:rPr>
        <w:t>weighting</w:t>
      </w:r>
      <w:r w:rsidRPr="00DD3212">
        <w:t xml:space="preserve"> </w:t>
      </w:r>
      <w:r>
        <w:t xml:space="preserve"> </w:t>
      </w:r>
      <w:r>
        <w:t>το</w:t>
      </w:r>
      <w:r>
        <w:t xml:space="preserve"> </w:t>
      </w:r>
      <w:r>
        <w:t>πήρα</w:t>
      </w:r>
      <w:r>
        <w:t xml:space="preserve"> </w:t>
      </w:r>
      <w:proofErr w:type="spellStart"/>
      <w:r>
        <w:t>έτομο</w:t>
      </w:r>
      <w:proofErr w:type="spellEnd"/>
      <w:r>
        <w:t xml:space="preserve"> </w:t>
      </w:r>
      <w:r>
        <w:t>από</w:t>
      </w:r>
      <w:r>
        <w:t xml:space="preserve"> </w:t>
      </w:r>
      <w:r>
        <w:t>το</w:t>
      </w:r>
      <w:r>
        <w:t xml:space="preserve"> </w:t>
      </w:r>
      <w:proofErr w:type="spellStart"/>
      <w:r>
        <w:rPr>
          <w:lang w:val="en-US"/>
        </w:rPr>
        <w:t>sklearn</w:t>
      </w:r>
      <w:proofErr w:type="spellEnd"/>
    </w:p>
    <w:p w14:paraId="176FCDB1" w14:textId="603AA05C" w:rsidR="00DD3212" w:rsidRPr="00DF610E" w:rsidRDefault="00DD3212" w:rsidP="00DD3212">
      <w:pPr>
        <w:rPr>
          <w:rPrChange w:id="1" w:author="Konstantinos Alexandridis" w:date="2018-10-11T14:33:00Z">
            <w:rPr>
              <w:lang w:val="en-US"/>
            </w:rPr>
          </w:rPrChange>
        </w:rPr>
      </w:pPr>
      <w:r>
        <w:t>Χρησιμοποιεί</w:t>
      </w:r>
      <w:r>
        <w:t xml:space="preserve"> </w:t>
      </w:r>
      <w:r>
        <w:t>το</w:t>
      </w:r>
      <w:r>
        <w:t xml:space="preserve"> </w:t>
      </w:r>
      <w:proofErr w:type="spellStart"/>
      <w:r>
        <w:rPr>
          <w:lang w:val="en-US"/>
        </w:rPr>
        <w:t>selectkbest</w:t>
      </w:r>
      <w:proofErr w:type="spellEnd"/>
      <w:r w:rsidRPr="00DD3212">
        <w:t xml:space="preserve"> </w:t>
      </w:r>
      <w:r>
        <w:t>όπως</w:t>
      </w:r>
      <w:r>
        <w:t xml:space="preserve"> </w:t>
      </w:r>
      <w:r>
        <w:t>υπάρχει</w:t>
      </w:r>
      <w:r>
        <w:t xml:space="preserve"> </w:t>
      </w:r>
      <w:r>
        <w:t>στο</w:t>
      </w:r>
      <w:r>
        <w:t xml:space="preserve"> </w:t>
      </w:r>
      <w:proofErr w:type="spellStart"/>
      <w:r>
        <w:rPr>
          <w:lang w:val="en-US"/>
        </w:rPr>
        <w:t>sklearn</w:t>
      </w:r>
      <w:proofErr w:type="spellEnd"/>
      <w:r w:rsidRPr="00DD3212">
        <w:t xml:space="preserve"> </w:t>
      </w:r>
      <w:r>
        <w:rPr>
          <w:lang w:val="en-US"/>
        </w:rPr>
        <w:t>example</w:t>
      </w:r>
    </w:p>
    <w:p w14:paraId="4426C4D6" w14:textId="77777777" w:rsidR="00DD3212" w:rsidRPr="00DD3212" w:rsidRDefault="00DD3212" w:rsidP="00DD3212"/>
    <w:p w14:paraId="5463E7AB" w14:textId="0D959EE4" w:rsidR="00DD3212" w:rsidRPr="00DF610E" w:rsidRDefault="00F6399A" w:rsidP="00F6399A">
      <w:pPr>
        <w:pStyle w:val="Subtitle"/>
        <w:rPr>
          <w:u w:val="single"/>
          <w:rPrChange w:id="2" w:author="Konstantinos Alexandridis" w:date="2018-10-11T14:33:00Z">
            <w:rPr>
              <w:u w:val="single"/>
              <w:lang w:val="en-US"/>
            </w:rPr>
          </w:rPrChange>
        </w:rPr>
      </w:pPr>
      <w:r>
        <w:rPr>
          <w:u w:val="single"/>
          <w:lang w:val="en-US"/>
        </w:rPr>
        <w:t>RDF</w:t>
      </w:r>
    </w:p>
    <w:p w14:paraId="1898E50B" w14:textId="7F36781D" w:rsidR="00B909AC" w:rsidRDefault="00F6399A" w:rsidP="00F6399A">
      <w:r>
        <w:t>Χρησιμοποιεί</w:t>
      </w:r>
      <w:r>
        <w:t xml:space="preserve"> </w:t>
      </w:r>
      <w:r>
        <w:t>το</w:t>
      </w:r>
      <w:r>
        <w:t xml:space="preserve"> </w:t>
      </w:r>
      <w:proofErr w:type="spellStart"/>
      <w:r>
        <w:rPr>
          <w:lang w:val="en-US"/>
        </w:rPr>
        <w:t>countvectorizer</w:t>
      </w:r>
      <w:proofErr w:type="spellEnd"/>
      <w:r w:rsidRPr="00F6399A">
        <w:t xml:space="preserve"> </w:t>
      </w:r>
      <w:r>
        <w:t>για</w:t>
      </w:r>
      <w:r>
        <w:t xml:space="preserve"> </w:t>
      </w:r>
      <w:r>
        <w:t>να</w:t>
      </w:r>
      <w:r>
        <w:t xml:space="preserve"> </w:t>
      </w:r>
      <w:r>
        <w:t>κάνει</w:t>
      </w:r>
      <w:r>
        <w:t xml:space="preserve"> </w:t>
      </w:r>
      <w:r>
        <w:t>ένα</w:t>
      </w:r>
      <w:r>
        <w:t xml:space="preserve"> </w:t>
      </w:r>
      <w:r>
        <w:t>αρχικό</w:t>
      </w:r>
      <w:r>
        <w:t xml:space="preserve"> </w:t>
      </w:r>
      <w:r>
        <w:rPr>
          <w:lang w:val="en-US"/>
        </w:rPr>
        <w:t>relative</w:t>
      </w:r>
      <w:r w:rsidRPr="00F6399A">
        <w:t>_</w:t>
      </w:r>
      <w:r>
        <w:rPr>
          <w:lang w:val="en-US"/>
        </w:rPr>
        <w:t>term</w:t>
      </w:r>
      <w:r w:rsidRPr="00F6399A">
        <w:t xml:space="preserve"> </w:t>
      </w:r>
      <w:r>
        <w:rPr>
          <w:lang w:val="en-US"/>
        </w:rPr>
        <w:t>pool</w:t>
      </w:r>
      <w:r w:rsidRPr="00F6399A">
        <w:br/>
      </w:r>
      <w:r>
        <w:t>Φτιάχνει</w:t>
      </w:r>
      <w:r>
        <w:t xml:space="preserve"> </w:t>
      </w:r>
      <w:r>
        <w:t>ένα</w:t>
      </w:r>
      <w:r>
        <w:t xml:space="preserve"> </w:t>
      </w:r>
      <w:r>
        <w:t>αρχικό</w:t>
      </w:r>
      <w:r>
        <w:t xml:space="preserve"> </w:t>
      </w:r>
      <w:r>
        <w:rPr>
          <w:lang w:val="en-US"/>
        </w:rPr>
        <w:t>train</w:t>
      </w:r>
      <w:r w:rsidRPr="00F6399A">
        <w:t>_</w:t>
      </w:r>
      <w:r>
        <w:rPr>
          <w:lang w:val="en-US"/>
        </w:rPr>
        <w:t>set</w:t>
      </w:r>
      <w:r w:rsidRPr="00F6399A">
        <w:br/>
      </w:r>
      <w:r>
        <w:t>Στην</w:t>
      </w:r>
      <w:r>
        <w:t xml:space="preserve"> </w:t>
      </w:r>
      <w:r>
        <w:t>συνέχεια</w:t>
      </w:r>
      <w:r>
        <w:t xml:space="preserve"> </w:t>
      </w:r>
      <w:r>
        <w:t>φτιάχνει</w:t>
      </w:r>
      <w:r>
        <w:t xml:space="preserve"> </w:t>
      </w:r>
      <w:r>
        <w:t>μια</w:t>
      </w:r>
      <w:r>
        <w:t xml:space="preserve"> </w:t>
      </w:r>
      <w:r>
        <w:t>λίστα</w:t>
      </w:r>
      <w:r>
        <w:t xml:space="preserve"> </w:t>
      </w:r>
      <w:r>
        <w:t>με</w:t>
      </w:r>
      <w:r>
        <w:t xml:space="preserve"> </w:t>
      </w:r>
      <w:r>
        <w:t>τους</w:t>
      </w:r>
      <w:r>
        <w:t xml:space="preserve"> </w:t>
      </w:r>
      <w:r>
        <w:t>υποψήφιους</w:t>
      </w:r>
      <w:r>
        <w:t xml:space="preserve"> </w:t>
      </w:r>
      <w:r>
        <w:t>προς</w:t>
      </w:r>
      <w:r>
        <w:t xml:space="preserve"> </w:t>
      </w:r>
      <w:r>
        <w:t>αποχώρηση</w:t>
      </w:r>
      <w:r>
        <w:t xml:space="preserve"> </w:t>
      </w:r>
      <w:r>
        <w:t>όρους</w:t>
      </w:r>
      <w:r>
        <w:t xml:space="preserve"> </w:t>
      </w:r>
      <w:r>
        <w:t>και</w:t>
      </w:r>
      <w:r>
        <w:t xml:space="preserve"> </w:t>
      </w:r>
      <w:r>
        <w:t>τους</w:t>
      </w:r>
      <w:r>
        <w:t xml:space="preserve"> </w:t>
      </w:r>
      <w:r>
        <w:t>αφαιρεί</w:t>
      </w:r>
      <w:r>
        <w:t xml:space="preserve"> </w:t>
      </w:r>
      <w:r>
        <w:t>από</w:t>
      </w:r>
      <w:r>
        <w:t xml:space="preserve"> </w:t>
      </w:r>
      <w:r>
        <w:t>την</w:t>
      </w:r>
      <w:r>
        <w:t xml:space="preserve"> </w:t>
      </w:r>
      <w:r>
        <w:t>αρχικό</w:t>
      </w:r>
      <w:r>
        <w:t xml:space="preserve"> </w:t>
      </w:r>
      <w:r>
        <w:rPr>
          <w:lang w:val="en-US"/>
        </w:rPr>
        <w:t>train</w:t>
      </w:r>
      <w:r w:rsidRPr="00F6399A">
        <w:t>_</w:t>
      </w:r>
      <w:r>
        <w:rPr>
          <w:lang w:val="en-US"/>
        </w:rPr>
        <w:t>set</w:t>
      </w:r>
      <w:r w:rsidRPr="00F6399A">
        <w:t xml:space="preserve"> .</w:t>
      </w:r>
      <w:r>
        <w:br/>
      </w:r>
      <w:r>
        <w:t>Κατόπιν</w:t>
      </w:r>
      <w:r>
        <w:t xml:space="preserve"> </w:t>
      </w:r>
      <w:r>
        <w:t>παίρνει</w:t>
      </w:r>
      <w:r>
        <w:t xml:space="preserve"> </w:t>
      </w:r>
      <w:r>
        <w:t>το</w:t>
      </w:r>
      <w:r>
        <w:t xml:space="preserve"> </w:t>
      </w:r>
      <w:r>
        <w:t>νέο</w:t>
      </w:r>
      <w:r>
        <w:t xml:space="preserve"> </w:t>
      </w:r>
      <w:r>
        <w:rPr>
          <w:lang w:val="en-US"/>
        </w:rPr>
        <w:t>train</w:t>
      </w:r>
      <w:r w:rsidRPr="00F6399A">
        <w:t>_</w:t>
      </w:r>
      <w:r>
        <w:rPr>
          <w:lang w:val="en-US"/>
        </w:rPr>
        <w:t>set</w:t>
      </w:r>
      <w:r w:rsidRPr="00F6399A">
        <w:t xml:space="preserve"> </w:t>
      </w:r>
      <w:r>
        <w:t>και</w:t>
      </w:r>
      <w:r>
        <w:t xml:space="preserve"> </w:t>
      </w:r>
      <w:r>
        <w:t>το</w:t>
      </w:r>
      <w:r>
        <w:t xml:space="preserve"> </w:t>
      </w:r>
      <w:r>
        <w:t>κάνει</w:t>
      </w:r>
      <w:r>
        <w:t xml:space="preserve"> </w:t>
      </w:r>
      <w:proofErr w:type="spellStart"/>
      <w:r>
        <w:rPr>
          <w:lang w:val="en-US"/>
        </w:rPr>
        <w:t>tf</w:t>
      </w:r>
      <w:proofErr w:type="spellEnd"/>
      <w:r w:rsidRPr="00F6399A">
        <w:t>-</w:t>
      </w:r>
      <w:proofErr w:type="spellStart"/>
      <w:r>
        <w:rPr>
          <w:lang w:val="en-US"/>
        </w:rPr>
        <w:t>idf</w:t>
      </w:r>
      <w:proofErr w:type="spellEnd"/>
      <w:r w:rsidRPr="00F6399A">
        <w:t xml:space="preserve">. ?? </w:t>
      </w:r>
      <w:r w:rsidRPr="00FE6555">
        <w:rPr>
          <w:rPrChange w:id="3" w:author="Konstantinos Alexandridis" w:date="2018-10-08T16:48:00Z">
            <w:rPr>
              <w:lang w:val="en-US"/>
            </w:rPr>
          </w:rPrChange>
        </w:rPr>
        <w:t xml:space="preserve">( </w:t>
      </w:r>
      <w:r>
        <w:t>ρώτα</w:t>
      </w:r>
      <w:r>
        <w:t xml:space="preserve"> </w:t>
      </w:r>
      <w:r>
        <w:t>αραμπατζή</w:t>
      </w:r>
      <w:r>
        <w:t>)</w:t>
      </w:r>
      <w:ins w:id="4" w:author="Konstantinos Alexandridis" w:date="2018-10-08T16:48:00Z">
        <w:r w:rsidR="00FE6555">
          <w:br/>
        </w:r>
        <w:r w:rsidR="00FE6555">
          <w:t>Για</w:t>
        </w:r>
        <w:r w:rsidR="00FE6555">
          <w:t xml:space="preserve"> </w:t>
        </w:r>
        <w:r w:rsidR="00FE6555">
          <w:t>να</w:t>
        </w:r>
        <w:r w:rsidR="00FE6555">
          <w:t xml:space="preserve"> </w:t>
        </w:r>
        <w:r w:rsidR="00FE6555">
          <w:t>μειώσω</w:t>
        </w:r>
        <w:r w:rsidR="00FE6555">
          <w:t xml:space="preserve"> </w:t>
        </w:r>
        <w:r w:rsidR="00FE6555">
          <w:t>τα</w:t>
        </w:r>
        <w:r w:rsidR="00FE6555">
          <w:t xml:space="preserve"> </w:t>
        </w:r>
        <w:r w:rsidR="00FE6555">
          <w:t>χ</w:t>
        </w:r>
      </w:ins>
      <w:ins w:id="5" w:author="Konstantinos Alexandridis" w:date="2018-10-08T16:49:00Z">
        <w:r w:rsidR="00FE6555">
          <w:t>αρακτηριστικά</w:t>
        </w:r>
        <w:r w:rsidR="00FE6555">
          <w:t xml:space="preserve"> </w:t>
        </w:r>
        <w:r w:rsidR="00FE6555">
          <w:t>βάζω</w:t>
        </w:r>
        <w:r w:rsidR="00FE6555">
          <w:t xml:space="preserve"> </w:t>
        </w:r>
        <w:r w:rsidR="00FE6555">
          <w:rPr>
            <w:lang w:val="en-US"/>
          </w:rPr>
          <w:t>threshold</w:t>
        </w:r>
        <w:r w:rsidR="00FE6555" w:rsidRPr="00FE6555">
          <w:rPr>
            <w:rPrChange w:id="6" w:author="Konstantinos Alexandridis" w:date="2018-10-08T16:49:00Z">
              <w:rPr>
                <w:lang w:val="en-US"/>
              </w:rPr>
            </w:rPrChange>
          </w:rPr>
          <w:t xml:space="preserve"> </w:t>
        </w:r>
        <w:r w:rsidR="00FE6555">
          <w:rPr>
            <w:lang w:val="en-US"/>
          </w:rPr>
          <w:t>min</w:t>
        </w:r>
        <w:r w:rsidR="00FE6555" w:rsidRPr="00FE6555">
          <w:rPr>
            <w:rPrChange w:id="7" w:author="Konstantinos Alexandridis" w:date="2018-10-08T16:49:00Z">
              <w:rPr>
                <w:lang w:val="en-US"/>
              </w:rPr>
            </w:rPrChange>
          </w:rPr>
          <w:t>_</w:t>
        </w:r>
        <w:r w:rsidR="00FE6555">
          <w:rPr>
            <w:lang w:val="en-US"/>
          </w:rPr>
          <w:t>df</w:t>
        </w:r>
        <w:r w:rsidR="00FE6555" w:rsidRPr="00FE6555">
          <w:rPr>
            <w:rPrChange w:id="8" w:author="Konstantinos Alexandridis" w:date="2018-10-08T16:49:00Z">
              <w:rPr>
                <w:lang w:val="en-US"/>
              </w:rPr>
            </w:rPrChange>
          </w:rPr>
          <w:t xml:space="preserve">= 12 </w:t>
        </w:r>
        <w:r w:rsidR="00FE6555">
          <w:t>δηλαδή</w:t>
        </w:r>
        <w:r w:rsidR="00FE6555">
          <w:t xml:space="preserve"> </w:t>
        </w:r>
        <w:r w:rsidR="00FE6555">
          <w:t>θα</w:t>
        </w:r>
        <w:r w:rsidR="00FE6555">
          <w:t xml:space="preserve"> </w:t>
        </w:r>
        <w:r w:rsidR="00FE6555">
          <w:t>πρέπει</w:t>
        </w:r>
        <w:r w:rsidR="00FE6555">
          <w:t xml:space="preserve"> </w:t>
        </w:r>
        <w:r w:rsidR="00FE6555">
          <w:t>ο</w:t>
        </w:r>
        <w:r w:rsidR="00FE6555">
          <w:t xml:space="preserve"> </w:t>
        </w:r>
        <w:r w:rsidR="00FE6555">
          <w:t>όρος</w:t>
        </w:r>
        <w:r w:rsidR="00FE6555">
          <w:t xml:space="preserve"> </w:t>
        </w:r>
        <w:r w:rsidR="00FE6555">
          <w:t>να</w:t>
        </w:r>
        <w:r w:rsidR="00FE6555">
          <w:t xml:space="preserve"> </w:t>
        </w:r>
        <w:r w:rsidR="00FE6555">
          <w:t>εμφανίζεται</w:t>
        </w:r>
        <w:r w:rsidR="00FE6555">
          <w:t xml:space="preserve"> </w:t>
        </w:r>
        <w:r w:rsidR="00FE6555">
          <w:t>τουλάχιστον</w:t>
        </w:r>
        <w:r w:rsidR="00FE6555">
          <w:t xml:space="preserve"> </w:t>
        </w:r>
        <w:r w:rsidR="00FE6555">
          <w:t>σε</w:t>
        </w:r>
        <w:r w:rsidR="00FE6555">
          <w:t xml:space="preserve"> 12  </w:t>
        </w:r>
        <w:r w:rsidR="00FE6555">
          <w:t>κείμενα</w:t>
        </w:r>
        <w:r w:rsidR="00FE6555">
          <w:t xml:space="preserve"> </w:t>
        </w:r>
        <w:r w:rsidR="00FE6555">
          <w:rPr>
            <w:lang w:val="en-US"/>
          </w:rPr>
          <w:t>relative</w:t>
        </w:r>
        <w:r w:rsidR="00FE6555" w:rsidRPr="00FE6555">
          <w:rPr>
            <w:rPrChange w:id="9" w:author="Konstantinos Alexandridis" w:date="2018-10-08T16:49:00Z">
              <w:rPr>
                <w:lang w:val="en-US"/>
              </w:rPr>
            </w:rPrChange>
          </w:rPr>
          <w:t>.</w:t>
        </w:r>
      </w:ins>
      <w:ins w:id="10" w:author="Konstantinos Alexandridis" w:date="2018-10-08T16:48:00Z">
        <w:r w:rsidR="00FE6555">
          <w:br/>
        </w:r>
      </w:ins>
    </w:p>
    <w:p w14:paraId="6534167E" w14:textId="77777777" w:rsidR="00030E81" w:rsidRDefault="00030E81" w:rsidP="00F6399A">
      <w:pPr>
        <w:rPr>
          <w:u w:val="single"/>
        </w:rPr>
      </w:pPr>
    </w:p>
    <w:p w14:paraId="4203251E" w14:textId="0DB3C8C4" w:rsidR="00997F8E" w:rsidRPr="00FE6555" w:rsidRDefault="00030E81" w:rsidP="00030E81">
      <w:pPr>
        <w:pStyle w:val="Subtitle"/>
        <w:rPr>
          <w:u w:val="single"/>
          <w:rPrChange w:id="11" w:author="Konstantinos Alexandridis" w:date="2018-10-08T16:48:00Z">
            <w:rPr>
              <w:u w:val="single"/>
              <w:lang w:val="en-US"/>
            </w:rPr>
          </w:rPrChange>
        </w:rPr>
      </w:pPr>
      <w:r>
        <w:rPr>
          <w:u w:val="single"/>
          <w:lang w:val="en-US"/>
        </w:rPr>
        <w:t>Example</w:t>
      </w:r>
      <w:r w:rsidRPr="00FE6555">
        <w:rPr>
          <w:u w:val="single"/>
          <w:rPrChange w:id="12" w:author="Konstantinos Alexandridis" w:date="2018-10-08T16:48:00Z">
            <w:rPr>
              <w:u w:val="single"/>
              <w:lang w:val="en-US"/>
            </w:rPr>
          </w:rPrChange>
        </w:rPr>
        <w:t>_</w:t>
      </w:r>
      <w:proofErr w:type="spellStart"/>
      <w:r>
        <w:rPr>
          <w:u w:val="single"/>
          <w:lang w:val="en-US"/>
        </w:rPr>
        <w:t>unifromity</w:t>
      </w:r>
      <w:proofErr w:type="spellEnd"/>
      <w:r w:rsidRPr="00FE6555">
        <w:rPr>
          <w:u w:val="single"/>
          <w:rPrChange w:id="13" w:author="Konstantinos Alexandridis" w:date="2018-10-08T16:48:00Z">
            <w:rPr>
              <w:u w:val="single"/>
              <w:lang w:val="en-US"/>
            </w:rPr>
          </w:rPrChange>
        </w:rPr>
        <w:t>_</w:t>
      </w:r>
      <w:r>
        <w:rPr>
          <w:u w:val="single"/>
          <w:lang w:val="en-US"/>
        </w:rPr>
        <w:t>Cumulative</w:t>
      </w:r>
    </w:p>
    <w:p w14:paraId="1A877041" w14:textId="77777777" w:rsidR="00997F8E" w:rsidRDefault="00997F8E" w:rsidP="00997F8E">
      <w:pPr>
        <w:ind w:left="720"/>
        <w:rPr>
          <w:ins w:id="14" w:author="Konstantinos Alexandridis" w:date="2018-10-08T16:44:00Z"/>
        </w:rPr>
      </w:pPr>
      <w:r>
        <w:t>Χρησιμοποιεί</w:t>
      </w:r>
      <w:r w:rsidRPr="00997F8E">
        <w:t xml:space="preserve"> </w:t>
      </w:r>
      <w:proofErr w:type="spellStart"/>
      <w:r>
        <w:rPr>
          <w:lang w:val="en-US"/>
        </w:rPr>
        <w:t>countvectorizer</w:t>
      </w:r>
      <w:proofErr w:type="spellEnd"/>
      <w:r w:rsidRPr="00997F8E">
        <w:t xml:space="preserve"> </w:t>
      </w:r>
      <w:r>
        <w:t>για</w:t>
      </w:r>
      <w:r w:rsidRPr="00997F8E">
        <w:t xml:space="preserve"> </w:t>
      </w:r>
      <w:r>
        <w:t>να</w:t>
      </w:r>
      <w:r w:rsidRPr="00997F8E">
        <w:t xml:space="preserve"> </w:t>
      </w:r>
      <w:r>
        <w:t>πάρει</w:t>
      </w:r>
      <w:r w:rsidRPr="00997F8E">
        <w:t xml:space="preserve"> </w:t>
      </w:r>
      <w:r>
        <w:t>τα</w:t>
      </w:r>
      <w:r w:rsidRPr="00997F8E">
        <w:t xml:space="preserve"> </w:t>
      </w:r>
      <w:r>
        <w:rPr>
          <w:lang w:val="en-US"/>
        </w:rPr>
        <w:t>relative</w:t>
      </w:r>
      <w:r w:rsidRPr="00997F8E">
        <w:t xml:space="preserve"> </w:t>
      </w:r>
      <w:r>
        <w:rPr>
          <w:lang w:val="en-US"/>
        </w:rPr>
        <w:t>feat</w:t>
      </w:r>
      <w:r w:rsidRPr="00997F8E">
        <w:t xml:space="preserve"> </w:t>
      </w:r>
      <w:r w:rsidRPr="00997F8E">
        <w:br/>
      </w:r>
      <w:r>
        <w:t>Φτιάχνει</w:t>
      </w:r>
      <w:r w:rsidRPr="00997F8E">
        <w:t xml:space="preserve"> </w:t>
      </w:r>
      <w:r>
        <w:t>το</w:t>
      </w:r>
      <w:r w:rsidRPr="00997F8E">
        <w:t xml:space="preserve"> </w:t>
      </w:r>
      <w:r>
        <w:rPr>
          <w:lang w:val="en-US"/>
        </w:rPr>
        <w:t>timeline</w:t>
      </w:r>
      <w:r w:rsidRPr="00997F8E">
        <w:t xml:space="preserve"> </w:t>
      </w:r>
      <w:r>
        <w:t>το</w:t>
      </w:r>
      <w:r w:rsidRPr="00997F8E">
        <w:t xml:space="preserve"> </w:t>
      </w:r>
      <w:r>
        <w:t>οποίο</w:t>
      </w:r>
      <w:r w:rsidRPr="00997F8E">
        <w:t xml:space="preserve"> </w:t>
      </w:r>
      <w:r>
        <w:t>είναι</w:t>
      </w:r>
      <w:r w:rsidRPr="00997F8E">
        <w:t xml:space="preserve"> </w:t>
      </w:r>
      <w:r>
        <w:t>ουσιαστικά</w:t>
      </w:r>
      <w:r w:rsidRPr="00997F8E">
        <w:t xml:space="preserve"> </w:t>
      </w:r>
      <w:r>
        <w:t>το</w:t>
      </w:r>
      <w:r w:rsidRPr="00997F8E">
        <w:t xml:space="preserve"> </w:t>
      </w:r>
      <w:r>
        <w:t>άθροισμα</w:t>
      </w:r>
      <w:r w:rsidRPr="00997F8E">
        <w:t xml:space="preserve"> </w:t>
      </w:r>
      <w:r>
        <w:t>των</w:t>
      </w:r>
      <w:r w:rsidRPr="00997F8E">
        <w:t xml:space="preserve"> </w:t>
      </w:r>
      <w:r>
        <w:rPr>
          <w:lang w:val="en-US"/>
        </w:rPr>
        <w:t>relative</w:t>
      </w:r>
      <w:r w:rsidRPr="00997F8E">
        <w:t xml:space="preserve"> </w:t>
      </w:r>
      <w:r>
        <w:t>κειμένων</w:t>
      </w:r>
      <w:r w:rsidRPr="00997F8E">
        <w:t xml:space="preserve"> </w:t>
      </w:r>
      <w:r>
        <w:t>του</w:t>
      </w:r>
      <w:r w:rsidRPr="00997F8E">
        <w:t xml:space="preserve"> </w:t>
      </w:r>
      <w:r>
        <w:rPr>
          <w:lang w:val="en-US"/>
        </w:rPr>
        <w:t>train</w:t>
      </w:r>
      <w:r w:rsidRPr="00997F8E">
        <w:t>_</w:t>
      </w:r>
      <w:r>
        <w:rPr>
          <w:lang w:val="en-US"/>
        </w:rPr>
        <w:t>set</w:t>
      </w:r>
      <w:r w:rsidRPr="00997F8E">
        <w:br/>
      </w:r>
      <w:r>
        <w:t>Το</w:t>
      </w:r>
      <w:r w:rsidRPr="00997F8E">
        <w:t xml:space="preserve"> </w:t>
      </w:r>
      <w:r>
        <w:rPr>
          <w:lang w:val="en-US"/>
        </w:rPr>
        <w:t>step</w:t>
      </w:r>
      <w:r w:rsidRPr="00997F8E">
        <w:t xml:space="preserve">= 1/ </w:t>
      </w:r>
      <w:r>
        <w:rPr>
          <w:lang w:val="en-US"/>
        </w:rPr>
        <w:t>timeline</w:t>
      </w:r>
      <w:r w:rsidRPr="00997F8E">
        <w:br/>
      </w:r>
      <w:r>
        <w:t>Υπόθεση</w:t>
      </w:r>
      <w:r>
        <w:t xml:space="preserve"> </w:t>
      </w:r>
      <w:r>
        <w:t>αν</w:t>
      </w:r>
      <w:r>
        <w:t xml:space="preserve"> </w:t>
      </w:r>
      <w:r>
        <w:t>ένα</w:t>
      </w:r>
      <w:r>
        <w:t xml:space="preserve"> </w:t>
      </w:r>
      <w:r>
        <w:t>χαρακτηριστικό</w:t>
      </w:r>
      <w:r>
        <w:t xml:space="preserve"> </w:t>
      </w:r>
      <w:del w:id="15" w:author="Konstantinos Alexandridis" w:date="2018-10-08T16:41:00Z">
        <w:r w:rsidDel="00997F8E">
          <w:delText>έιναι</w:delText>
        </w:r>
      </w:del>
      <w:ins w:id="16" w:author="Konstantinos Alexandridis" w:date="2018-10-08T16:41:00Z">
        <w:r>
          <w:t>είναι</w:t>
        </w:r>
      </w:ins>
      <w:r>
        <w:t xml:space="preserve"> </w:t>
      </w:r>
      <w:r>
        <w:rPr>
          <w:lang w:val="en-US"/>
        </w:rPr>
        <w:t>uniform</w:t>
      </w:r>
      <w:r w:rsidRPr="00997F8E">
        <w:t xml:space="preserve"> </w:t>
      </w:r>
      <w:ins w:id="17" w:author="Konstantinos Alexandridis" w:date="2018-10-08T16:41:00Z">
        <w:r>
          <w:t>τότε</w:t>
        </w:r>
        <w:r>
          <w:t xml:space="preserve"> </w:t>
        </w:r>
        <w:r>
          <w:t>θα</w:t>
        </w:r>
        <w:r>
          <w:t xml:space="preserve"> </w:t>
        </w:r>
        <w:r>
          <w:t>εμφανίζεται</w:t>
        </w:r>
        <w:r>
          <w:t xml:space="preserve"> </w:t>
        </w:r>
        <w:r>
          <w:t>τουλάχιστον</w:t>
        </w:r>
        <w:r>
          <w:t xml:space="preserve"> </w:t>
        </w:r>
        <w:r>
          <w:t>από</w:t>
        </w:r>
        <w:r>
          <w:t xml:space="preserve"> </w:t>
        </w:r>
        <w:r>
          <w:t>μια</w:t>
        </w:r>
        <w:r>
          <w:t xml:space="preserve"> </w:t>
        </w:r>
        <w:r>
          <w:t>φορά</w:t>
        </w:r>
        <w:r>
          <w:t xml:space="preserve"> </w:t>
        </w:r>
        <w:r>
          <w:t>σε</w:t>
        </w:r>
        <w:r>
          <w:t xml:space="preserve"> </w:t>
        </w:r>
        <w:r>
          <w:t>κάθε</w:t>
        </w:r>
        <w:r>
          <w:t xml:space="preserve"> </w:t>
        </w:r>
        <w:r>
          <w:rPr>
            <w:lang w:val="en-US"/>
          </w:rPr>
          <w:t>relative</w:t>
        </w:r>
      </w:ins>
      <w:ins w:id="18" w:author="Konstantinos Alexandridis" w:date="2018-10-08T16:42:00Z">
        <w:r w:rsidRPr="00997F8E">
          <w:rPr>
            <w:rPrChange w:id="19" w:author="Konstantinos Alexandridis" w:date="2018-10-08T16:42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document</w:t>
        </w:r>
        <w:r>
          <w:t xml:space="preserve"> </w:t>
        </w:r>
        <w:r>
          <w:t>του</w:t>
        </w:r>
        <w:r>
          <w:t xml:space="preserve"> </w:t>
        </w:r>
        <w:r>
          <w:rPr>
            <w:lang w:val="en-US"/>
          </w:rPr>
          <w:t>train</w:t>
        </w:r>
        <w:r w:rsidRPr="00997F8E">
          <w:rPr>
            <w:rPrChange w:id="20" w:author="Konstantinos Alexandridis" w:date="2018-10-08T16:42:00Z">
              <w:rPr>
                <w:lang w:val="en-US"/>
              </w:rPr>
            </w:rPrChange>
          </w:rPr>
          <w:t>_</w:t>
        </w:r>
        <w:r>
          <w:rPr>
            <w:lang w:val="en-US"/>
          </w:rPr>
          <w:t>set</w:t>
        </w:r>
        <w:r>
          <w:br/>
        </w:r>
        <w:r>
          <w:t>Οπότε</w:t>
        </w:r>
        <w:r>
          <w:t xml:space="preserve"> </w:t>
        </w:r>
        <w:r>
          <w:t>φτιάχνουμε</w:t>
        </w:r>
        <w:r>
          <w:t xml:space="preserve"> </w:t>
        </w:r>
        <w:r>
          <w:t>την</w:t>
        </w:r>
        <w:r>
          <w:t xml:space="preserve"> </w:t>
        </w:r>
        <w:r>
          <w:t>βέλτιστη</w:t>
        </w:r>
      </w:ins>
      <w:ins w:id="21" w:author="Konstantinos Alexandridis" w:date="2018-10-08T16:43:00Z">
        <w:r>
          <w:t xml:space="preserve"> </w:t>
        </w:r>
        <w:proofErr w:type="spellStart"/>
        <w:r>
          <w:t>συναθροιστική</w:t>
        </w:r>
      </w:ins>
      <w:proofErr w:type="spellEnd"/>
      <w:ins w:id="22" w:author="Konstantinos Alexandridis" w:date="2018-10-08T16:42:00Z">
        <w:r>
          <w:t xml:space="preserve"> </w:t>
        </w:r>
        <w:r>
          <w:rPr>
            <w:lang w:val="en-US"/>
          </w:rPr>
          <w:t>uniform</w:t>
        </w:r>
        <w:r>
          <w:t xml:space="preserve"> </w:t>
        </w:r>
        <w:r>
          <w:t>κατανομή</w:t>
        </w:r>
        <w:r>
          <w:t xml:space="preserve"> </w:t>
        </w:r>
        <w:r>
          <w:t>η</w:t>
        </w:r>
      </w:ins>
      <w:ins w:id="23" w:author="Konstantinos Alexandridis" w:date="2018-10-08T16:43:00Z">
        <w:r>
          <w:t xml:space="preserve"> </w:t>
        </w:r>
        <w:r>
          <w:t>οποία</w:t>
        </w:r>
        <w:r>
          <w:t xml:space="preserve"> </w:t>
        </w:r>
        <w:r>
          <w:t>είναι</w:t>
        </w:r>
        <w:r>
          <w:t xml:space="preserve"> </w:t>
        </w:r>
        <w:r>
          <w:t>ίσα</w:t>
        </w:r>
        <w:r>
          <w:t xml:space="preserve"> </w:t>
        </w:r>
        <w:r>
          <w:rPr>
            <w:lang w:val="en-US"/>
          </w:rPr>
          <w:t>steps</w:t>
        </w:r>
        <w:r w:rsidRPr="00997F8E">
          <w:rPr>
            <w:rPrChange w:id="24" w:author="Konstantinos Alexandridis" w:date="2018-10-08T16:43:00Z">
              <w:rPr>
                <w:lang w:val="en-US"/>
              </w:rPr>
            </w:rPrChange>
          </w:rPr>
          <w:t xml:space="preserve"> </w:t>
        </w:r>
        <w:r>
          <w:t>από</w:t>
        </w:r>
        <w:r>
          <w:t xml:space="preserve"> 0 </w:t>
        </w:r>
        <w:proofErr w:type="spellStart"/>
        <w:r>
          <w:t>εώς</w:t>
        </w:r>
        <w:proofErr w:type="spellEnd"/>
        <w:r>
          <w:t xml:space="preserve"> 1</w:t>
        </w:r>
        <w:r>
          <w:br/>
        </w:r>
        <w:r>
          <w:t>Φτιάχνουμε</w:t>
        </w:r>
        <w:r>
          <w:t xml:space="preserve"> </w:t>
        </w:r>
        <w:r>
          <w:t>για</w:t>
        </w:r>
        <w:r>
          <w:t xml:space="preserve"> </w:t>
        </w:r>
        <w:r>
          <w:t>κάθε</w:t>
        </w:r>
        <w:r>
          <w:t xml:space="preserve"> </w:t>
        </w:r>
        <w:r>
          <w:rPr>
            <w:lang w:val="en-US"/>
          </w:rPr>
          <w:t>feature</w:t>
        </w:r>
        <w:r w:rsidRPr="00997F8E">
          <w:rPr>
            <w:rPrChange w:id="25" w:author="Konstantinos Alexandridis" w:date="2018-10-08T16:43:00Z">
              <w:rPr>
                <w:lang w:val="en-US"/>
              </w:rPr>
            </w:rPrChange>
          </w:rPr>
          <w:t xml:space="preserve"> </w:t>
        </w:r>
        <w:r>
          <w:t>την</w:t>
        </w:r>
        <w:r>
          <w:t xml:space="preserve"> </w:t>
        </w:r>
        <w:r>
          <w:t>δικιά</w:t>
        </w:r>
        <w:r>
          <w:t xml:space="preserve"> </w:t>
        </w:r>
        <w:r>
          <w:t>του</w:t>
        </w:r>
        <w:r>
          <w:t xml:space="preserve"> </w:t>
        </w:r>
        <w:r>
          <w:t>κατανομ</w:t>
        </w:r>
      </w:ins>
      <w:ins w:id="26" w:author="Konstantinos Alexandridis" w:date="2018-10-08T16:44:00Z">
        <w:r>
          <w:t>ή</w:t>
        </w:r>
        <w:r>
          <w:t xml:space="preserve"> </w:t>
        </w:r>
        <w:r>
          <w:t>με</w:t>
        </w:r>
        <w:r>
          <w:t xml:space="preserve"> </w:t>
        </w:r>
        <w:r>
          <w:t>το</w:t>
        </w:r>
        <w:r>
          <w:t xml:space="preserve"> </w:t>
        </w:r>
        <w:r>
          <w:t>εξής</w:t>
        </w:r>
        <w:r>
          <w:t xml:space="preserve"> </w:t>
        </w:r>
        <w:r>
          <w:t>κριτήριο</w:t>
        </w:r>
        <w:r>
          <w:t xml:space="preserve"> :</w:t>
        </w:r>
      </w:ins>
    </w:p>
    <w:p w14:paraId="6FE03C7E" w14:textId="77777777" w:rsidR="00997F8E" w:rsidRDefault="00997F8E" w:rsidP="00997F8E">
      <w:pPr>
        <w:pStyle w:val="ListParagraph"/>
        <w:numPr>
          <w:ilvl w:val="0"/>
          <w:numId w:val="1"/>
        </w:numPr>
        <w:rPr>
          <w:ins w:id="27" w:author="Konstantinos Alexandridis" w:date="2018-10-08T16:45:00Z"/>
        </w:rPr>
      </w:pPr>
      <w:ins w:id="28" w:author="Konstantinos Alexandridis" w:date="2018-10-08T16:44:00Z">
        <w:r>
          <w:t>Αν</w:t>
        </w:r>
        <w:r>
          <w:t xml:space="preserve"> </w:t>
        </w:r>
        <w:r>
          <w:t>έχει</w:t>
        </w:r>
        <w:r>
          <w:t xml:space="preserve"> </w:t>
        </w:r>
        <w:r>
          <w:rPr>
            <w:lang w:val="en-US"/>
          </w:rPr>
          <w:t>occurrence</w:t>
        </w:r>
        <w:r w:rsidRPr="00997F8E">
          <w:rPr>
            <w:rPrChange w:id="29" w:author="Konstantinos Alexandridis" w:date="2018-10-08T16:45:00Z">
              <w:rPr>
                <w:lang w:val="en-US"/>
              </w:rPr>
            </w:rPrChange>
          </w:rPr>
          <w:t xml:space="preserve"> </w:t>
        </w:r>
        <w:r>
          <w:t>παίρνει</w:t>
        </w:r>
        <w:r>
          <w:t xml:space="preserve"> </w:t>
        </w:r>
      </w:ins>
      <w:ins w:id="30" w:author="Konstantinos Alexandridis" w:date="2018-10-08T16:45:00Z">
        <w:r>
          <w:t>κ</w:t>
        </w:r>
        <w:r>
          <w:t>*</w:t>
        </w:r>
        <w:r>
          <w:t>βήμα</w:t>
        </w:r>
      </w:ins>
    </w:p>
    <w:p w14:paraId="3342A468" w14:textId="77777777" w:rsidR="00997F8E" w:rsidRDefault="00997F8E" w:rsidP="00997F8E">
      <w:pPr>
        <w:pStyle w:val="ListParagraph"/>
        <w:numPr>
          <w:ilvl w:val="0"/>
          <w:numId w:val="1"/>
        </w:numPr>
        <w:rPr>
          <w:ins w:id="31" w:author="Konstantinos Alexandridis" w:date="2018-10-08T16:45:00Z"/>
        </w:rPr>
      </w:pPr>
      <w:ins w:id="32" w:author="Konstantinos Alexandridis" w:date="2018-10-08T16:45:00Z">
        <w:r>
          <w:t>Αν</w:t>
        </w:r>
        <w:r>
          <w:t xml:space="preserve"> </w:t>
        </w:r>
        <w:r>
          <w:t>δεν</w:t>
        </w:r>
        <w:r>
          <w:t xml:space="preserve"> </w:t>
        </w:r>
        <w:r>
          <w:t>έχει</w:t>
        </w:r>
        <w:r>
          <w:t xml:space="preserve"> </w:t>
        </w:r>
        <w:r>
          <w:t>μένει</w:t>
        </w:r>
        <w:r>
          <w:t xml:space="preserve"> </w:t>
        </w:r>
        <w:r>
          <w:t>στάσιμο</w:t>
        </w:r>
      </w:ins>
    </w:p>
    <w:p w14:paraId="289C2B4B" w14:textId="199A3E8A" w:rsidR="00997F8E" w:rsidRDefault="00997F8E" w:rsidP="00997F8E">
      <w:pPr>
        <w:pStyle w:val="ListParagraph"/>
        <w:numPr>
          <w:ilvl w:val="0"/>
          <w:numId w:val="1"/>
        </w:numPr>
        <w:rPr>
          <w:ins w:id="33" w:author="Konstantinos Alexandridis" w:date="2018-10-08T16:45:00Z"/>
        </w:rPr>
      </w:pPr>
      <w:ins w:id="34" w:author="Konstantinos Alexandridis" w:date="2018-10-08T16:45:00Z">
        <w:r>
          <w:t>Στο</w:t>
        </w:r>
        <w:r>
          <w:t xml:space="preserve"> </w:t>
        </w:r>
        <w:r>
          <w:t>τέλος</w:t>
        </w:r>
      </w:ins>
      <w:ins w:id="35" w:author="Konstantinos Alexandridis" w:date="2018-10-11T14:34:00Z">
        <w:r w:rsidR="00DF610E">
          <w:rPr>
            <w:lang w:val="en-US"/>
          </w:rPr>
          <w:t xml:space="preserve"> </w:t>
        </w:r>
        <w:r w:rsidR="00DF610E">
          <w:t>έχει</w:t>
        </w:r>
        <w:r w:rsidR="00DF610E">
          <w:t xml:space="preserve"> </w:t>
        </w:r>
      </w:ins>
      <w:ins w:id="36" w:author="Konstantinos Alexandridis" w:date="2018-10-08T16:45:00Z">
        <w:r>
          <w:t xml:space="preserve"> 1</w:t>
        </w:r>
      </w:ins>
    </w:p>
    <w:p w14:paraId="4529CB03" w14:textId="46A9B555" w:rsidR="00997F8E" w:rsidRPr="00997F8E" w:rsidRDefault="00997F8E">
      <w:pPr>
        <w:ind w:left="720"/>
        <w:pPrChange w:id="37" w:author="Konstantinos Alexandridis" w:date="2018-10-08T16:45:00Z">
          <w:pPr/>
        </w:pPrChange>
      </w:pPr>
      <w:ins w:id="38" w:author="Konstantinos Alexandridis" w:date="2018-10-08T16:45:00Z">
        <w:r>
          <w:t>Έπειτα</w:t>
        </w:r>
        <w:r>
          <w:t xml:space="preserve"> </w:t>
        </w:r>
        <w:r>
          <w:t>χρησιμοποιώ</w:t>
        </w:r>
        <w:r>
          <w:t xml:space="preserve"> </w:t>
        </w:r>
        <w:r>
          <w:t>επαναληπτικά</w:t>
        </w:r>
        <w:r>
          <w:t xml:space="preserve"> </w:t>
        </w:r>
        <w:r>
          <w:t>την</w:t>
        </w:r>
        <w:r>
          <w:t xml:space="preserve"> </w:t>
        </w:r>
        <w:proofErr w:type="spellStart"/>
        <w:r>
          <w:rPr>
            <w:lang w:val="en-US"/>
          </w:rPr>
          <w:t>ks</w:t>
        </w:r>
      </w:ins>
      <w:proofErr w:type="spellEnd"/>
      <w:ins w:id="39" w:author="Konstantinos Alexandridis" w:date="2018-10-08T16:46:00Z">
        <w:r w:rsidRPr="00997F8E">
          <w:rPr>
            <w:rPrChange w:id="40" w:author="Konstantinos Alexandridis" w:date="2018-10-08T16:46:00Z">
              <w:rPr>
                <w:lang w:val="en-US"/>
              </w:rPr>
            </w:rPrChange>
          </w:rPr>
          <w:t>2</w:t>
        </w:r>
        <w:proofErr w:type="spellStart"/>
        <w:r>
          <w:rPr>
            <w:lang w:val="en-US"/>
          </w:rPr>
          <w:t>samp</w:t>
        </w:r>
        <w:proofErr w:type="spellEnd"/>
        <w:r>
          <w:t xml:space="preserve"> </w:t>
        </w:r>
        <w:r>
          <w:t>από</w:t>
        </w:r>
        <w:r>
          <w:t xml:space="preserve"> </w:t>
        </w:r>
        <w:proofErr w:type="spellStart"/>
        <w:r>
          <w:rPr>
            <w:lang w:val="en-US"/>
          </w:rPr>
          <w:t>scipy</w:t>
        </w:r>
        <w:proofErr w:type="spellEnd"/>
        <w:r w:rsidRPr="00997F8E">
          <w:rPr>
            <w:rPrChange w:id="41" w:author="Konstantinos Alexandridis" w:date="2018-10-08T16:46:00Z">
              <w:rPr>
                <w:lang w:val="en-US"/>
              </w:rPr>
            </w:rPrChange>
          </w:rPr>
          <w:t>.</w:t>
        </w:r>
        <w:r>
          <w:rPr>
            <w:lang w:val="en-US"/>
          </w:rPr>
          <w:t>stats</w:t>
        </w:r>
        <w:r w:rsidRPr="00997F8E">
          <w:rPr>
            <w:rPrChange w:id="42" w:author="Konstantinos Alexandridis" w:date="2018-10-08T16:46:00Z">
              <w:rPr>
                <w:lang w:val="en-US"/>
              </w:rPr>
            </w:rPrChange>
          </w:rPr>
          <w:t xml:space="preserve"> </w:t>
        </w:r>
        <w:r>
          <w:t>και</w:t>
        </w:r>
        <w:r>
          <w:t xml:space="preserve"> </w:t>
        </w:r>
        <w:r>
          <w:t>παίρνω</w:t>
        </w:r>
        <w:r>
          <w:t xml:space="preserve"> </w:t>
        </w:r>
        <w:r>
          <w:t>τα</w:t>
        </w:r>
        <w:r>
          <w:t xml:space="preserve"> </w:t>
        </w:r>
        <w:proofErr w:type="spellStart"/>
        <w:r>
          <w:rPr>
            <w:lang w:val="en-US"/>
          </w:rPr>
          <w:t>pvalues</w:t>
        </w:r>
        <w:proofErr w:type="spellEnd"/>
        <w:r w:rsidRPr="00997F8E">
          <w:rPr>
            <w:rPrChange w:id="43" w:author="Konstantinos Alexandridis" w:date="2018-10-08T16:46:00Z">
              <w:rPr>
                <w:lang w:val="en-US"/>
              </w:rPr>
            </w:rPrChange>
          </w:rPr>
          <w:t xml:space="preserve"> </w:t>
        </w:r>
        <w:r>
          <w:t>για</w:t>
        </w:r>
        <w:r>
          <w:t xml:space="preserve"> </w:t>
        </w:r>
        <w:r>
          <w:t>κά</w:t>
        </w:r>
      </w:ins>
      <w:ins w:id="44" w:author="Konstantinos Alexandridis" w:date="2018-10-08T16:47:00Z">
        <w:r>
          <w:t>θε</w:t>
        </w:r>
        <w:r>
          <w:t xml:space="preserve"> </w:t>
        </w:r>
        <w:r>
          <w:rPr>
            <w:lang w:val="en-US"/>
          </w:rPr>
          <w:t>feature</w:t>
        </w:r>
        <w:r w:rsidRPr="00997F8E">
          <w:rPr>
            <w:rPrChange w:id="45" w:author="Konstantinos Alexandridis" w:date="2018-10-08T16:47:00Z">
              <w:rPr>
                <w:lang w:val="en-US"/>
              </w:rPr>
            </w:rPrChange>
          </w:rPr>
          <w:t>.</w:t>
        </w:r>
        <w:r>
          <w:br/>
        </w:r>
        <w:r>
          <w:t>Αποθηκεύω</w:t>
        </w:r>
        <w:r>
          <w:t xml:space="preserve"> </w:t>
        </w:r>
        <w:r>
          <w:t>τα</w:t>
        </w:r>
        <w:r>
          <w:t xml:space="preserve"> </w:t>
        </w:r>
        <w:r>
          <w:t>ζευγάρια</w:t>
        </w:r>
        <w:r w:rsidRPr="00997F8E">
          <w:rPr>
            <w:rPrChange w:id="46" w:author="Konstantinos Alexandridis" w:date="2018-10-08T16:47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p</w:t>
        </w:r>
        <w:r w:rsidRPr="00997F8E">
          <w:rPr>
            <w:rPrChange w:id="47" w:author="Konstantinos Alexandridis" w:date="2018-10-08T16:47:00Z">
              <w:rPr>
                <w:lang w:val="en-US"/>
              </w:rPr>
            </w:rPrChange>
          </w:rPr>
          <w:t>_</w:t>
        </w:r>
        <w:r>
          <w:rPr>
            <w:lang w:val="en-US"/>
          </w:rPr>
          <w:t>value</w:t>
        </w:r>
        <w:r w:rsidRPr="00997F8E">
          <w:rPr>
            <w:rPrChange w:id="48" w:author="Konstantinos Alexandridis" w:date="2018-10-08T16:47:00Z">
              <w:rPr>
                <w:lang w:val="en-US"/>
              </w:rPr>
            </w:rPrChange>
          </w:rPr>
          <w:t xml:space="preserve"> </w:t>
        </w:r>
        <w:r w:rsidRPr="00997F8E">
          <w:rPr>
            <w:rPrChange w:id="49" w:author="Konstantinos Alexandridis" w:date="2018-10-08T16:47:00Z">
              <w:rPr>
                <w:lang w:val="en-US"/>
              </w:rPr>
            </w:rPrChange>
          </w:rPr>
          <w:t>–</w:t>
        </w:r>
        <w:r w:rsidRPr="00997F8E">
          <w:rPr>
            <w:rPrChange w:id="50" w:author="Konstantinos Alexandridis" w:date="2018-10-08T16:47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feature</w:t>
        </w:r>
        <w:r w:rsidRPr="00997F8E">
          <w:rPr>
            <w:rPrChange w:id="51" w:author="Konstantinos Alexandridis" w:date="2018-10-08T16:47:00Z">
              <w:rPr>
                <w:lang w:val="en-US"/>
              </w:rPr>
            </w:rPrChange>
          </w:rPr>
          <w:t xml:space="preserve"> </w:t>
        </w:r>
        <w:r>
          <w:t>σε</w:t>
        </w:r>
        <w:r>
          <w:t xml:space="preserve"> </w:t>
        </w:r>
        <w:r>
          <w:t>νέο</w:t>
        </w:r>
        <w:r>
          <w:t xml:space="preserve"> </w:t>
        </w:r>
        <w:proofErr w:type="spellStart"/>
        <w:r>
          <w:rPr>
            <w:lang w:val="en-US"/>
          </w:rPr>
          <w:t>dataframe</w:t>
        </w:r>
        <w:proofErr w:type="spellEnd"/>
        <w:r w:rsidRPr="00997F8E">
          <w:rPr>
            <w:rPrChange w:id="52" w:author="Konstantinos Alexandridis" w:date="2018-10-08T16:47:00Z">
              <w:rPr>
                <w:lang w:val="en-US"/>
              </w:rPr>
            </w:rPrChange>
          </w:rPr>
          <w:t xml:space="preserve"> </w:t>
        </w:r>
        <w:r>
          <w:t>και</w:t>
        </w:r>
        <w:r>
          <w:t xml:space="preserve"> </w:t>
        </w:r>
        <w:r>
          <w:t>μετά</w:t>
        </w:r>
        <w:r>
          <w:t xml:space="preserve"> </w:t>
        </w:r>
        <w:r>
          <w:t>το</w:t>
        </w:r>
        <w:r>
          <w:t xml:space="preserve"> </w:t>
        </w:r>
        <w:r w:rsidR="00527A7B">
          <w:t>κάνω</w:t>
        </w:r>
        <w:r w:rsidR="00527A7B">
          <w:t xml:space="preserve"> </w:t>
        </w:r>
        <w:r w:rsidR="00527A7B">
          <w:rPr>
            <w:lang w:val="en-US"/>
          </w:rPr>
          <w:t>sort</w:t>
        </w:r>
        <w:r w:rsidR="00527A7B" w:rsidRPr="00527A7B">
          <w:rPr>
            <w:rPrChange w:id="53" w:author="Konstantinos Alexandridis" w:date="2018-10-08T16:47:00Z">
              <w:rPr>
                <w:lang w:val="en-US"/>
              </w:rPr>
            </w:rPrChange>
          </w:rPr>
          <w:t xml:space="preserve"> </w:t>
        </w:r>
      </w:ins>
      <w:ins w:id="54" w:author="Konstantinos Alexandridis" w:date="2018-10-08T16:48:00Z">
        <w:r w:rsidR="00527A7B">
          <w:t xml:space="preserve">. </w:t>
        </w:r>
        <w:r w:rsidR="00527A7B">
          <w:t>Από</w:t>
        </w:r>
        <w:r w:rsidR="00527A7B">
          <w:t xml:space="preserve"> </w:t>
        </w:r>
        <w:r w:rsidR="00527A7B">
          <w:t>εκεί</w:t>
        </w:r>
        <w:r w:rsidR="00527A7B">
          <w:t xml:space="preserve"> </w:t>
        </w:r>
        <w:r w:rsidR="00527A7B">
          <w:t>μπορώ</w:t>
        </w:r>
        <w:r w:rsidR="00527A7B">
          <w:t xml:space="preserve"> </w:t>
        </w:r>
        <w:r w:rsidR="00527A7B">
          <w:t>να</w:t>
        </w:r>
        <w:r w:rsidR="00527A7B">
          <w:t xml:space="preserve"> </w:t>
        </w:r>
        <w:r w:rsidR="00527A7B">
          <w:t>πάρω</w:t>
        </w:r>
        <w:r w:rsidR="00527A7B">
          <w:t xml:space="preserve"> </w:t>
        </w:r>
        <w:r w:rsidR="00527A7B">
          <w:t>τους</w:t>
        </w:r>
        <w:r w:rsidR="00527A7B">
          <w:t xml:space="preserve"> </w:t>
        </w:r>
        <w:r w:rsidR="00527A7B">
          <w:t>τοπ</w:t>
        </w:r>
        <w:r w:rsidR="00527A7B">
          <w:t xml:space="preserve"> </w:t>
        </w:r>
        <w:r w:rsidR="00527A7B">
          <w:t>όρους</w:t>
        </w:r>
        <w:r w:rsidR="00527A7B">
          <w:t xml:space="preserve"> </w:t>
        </w:r>
        <w:r w:rsidR="00527A7B">
          <w:t>που</w:t>
        </w:r>
        <w:r w:rsidR="00527A7B">
          <w:t xml:space="preserve"> </w:t>
        </w:r>
        <w:r w:rsidR="00527A7B">
          <w:t>θέλω</w:t>
        </w:r>
      </w:ins>
      <w:ins w:id="55" w:author="Konstantinos Alexandridis" w:date="2018-10-08T16:49:00Z">
        <w:r w:rsidR="00892814" w:rsidRPr="00892814">
          <w:rPr>
            <w:rPrChange w:id="56" w:author="Konstantinos Alexandridis" w:date="2018-10-08T16:49:00Z">
              <w:rPr>
                <w:lang w:val="en-US"/>
              </w:rPr>
            </w:rPrChange>
          </w:rPr>
          <w:t>.</w:t>
        </w:r>
      </w:ins>
      <w:bookmarkStart w:id="57" w:name="_GoBack"/>
      <w:bookmarkEnd w:id="57"/>
      <w:r w:rsidRPr="00997F8E">
        <w:br/>
      </w:r>
    </w:p>
    <w:p w14:paraId="48BC6C9B" w14:textId="77777777" w:rsidR="00177D41" w:rsidRDefault="00177D41" w:rsidP="00177D41">
      <w:pPr>
        <w:pStyle w:val="Subtitle"/>
        <w:rPr>
          <w:ins w:id="58" w:author="Konstantinos Alexandridis" w:date="2018-10-11T14:39:00Z"/>
          <w:u w:val="single"/>
          <w:lang w:val="en-US"/>
        </w:rPr>
      </w:pPr>
      <w:proofErr w:type="spellStart"/>
      <w:ins w:id="59" w:author="Konstantinos Alexandridis" w:date="2018-10-11T14:38:00Z">
        <w:r>
          <w:rPr>
            <w:u w:val="single"/>
            <w:lang w:val="en-US"/>
          </w:rPr>
          <w:t>FeatureSelection</w:t>
        </w:r>
        <w:proofErr w:type="spellEnd"/>
        <w:r>
          <w:rPr>
            <w:u w:val="single"/>
            <w:lang w:val="en-US"/>
          </w:rPr>
          <w:t xml:space="preserve"> class</w:t>
        </w:r>
      </w:ins>
    </w:p>
    <w:p w14:paraId="3FFD42BB" w14:textId="52B0DBBA" w:rsidR="00F6399A" w:rsidRPr="00177D41" w:rsidRDefault="00177D41" w:rsidP="00177D41">
      <w:pPr>
        <w:rPr>
          <w:u w:val="single"/>
          <w:lang w:val="en-US"/>
          <w:rPrChange w:id="60" w:author="Konstantinos Alexandridis" w:date="2018-10-11T14:38:00Z">
            <w:rPr/>
          </w:rPrChange>
        </w:rPr>
        <w:pPrChange w:id="61" w:author="Konstantinos Alexandridis" w:date="2018-10-11T14:39:00Z">
          <w:pPr>
            <w:pStyle w:val="Subtitle"/>
          </w:pPr>
        </w:pPrChange>
      </w:pPr>
      <w:ins w:id="62" w:author="Konstantinos Alexandridis" w:date="2018-10-11T14:39:00Z">
        <w:r>
          <w:tab/>
        </w:r>
      </w:ins>
      <w:r w:rsidR="00F6399A" w:rsidRPr="00997F8E">
        <w:br/>
      </w:r>
    </w:p>
    <w:sectPr w:rsidR="00F6399A" w:rsidRPr="00177D41" w:rsidSect="00F07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25F23"/>
    <w:multiLevelType w:val="hybridMultilevel"/>
    <w:tmpl w:val="33C67CAC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onstantinos Alexandridis">
    <w15:presenceInfo w15:providerId="Windows Live" w15:userId="cbf75ce9a4c273d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A9"/>
    <w:rsid w:val="00030E81"/>
    <w:rsid w:val="000E4310"/>
    <w:rsid w:val="00177D41"/>
    <w:rsid w:val="002E1578"/>
    <w:rsid w:val="0035441E"/>
    <w:rsid w:val="00522183"/>
    <w:rsid w:val="00527A7B"/>
    <w:rsid w:val="007F186D"/>
    <w:rsid w:val="00892814"/>
    <w:rsid w:val="00997F8E"/>
    <w:rsid w:val="00B909AC"/>
    <w:rsid w:val="00DD3212"/>
    <w:rsid w:val="00DF610E"/>
    <w:rsid w:val="00E374A9"/>
    <w:rsid w:val="00F07143"/>
    <w:rsid w:val="00F6399A"/>
    <w:rsid w:val="00F8402C"/>
    <w:rsid w:val="00FE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71CB7"/>
  <w15:chartTrackingRefBased/>
  <w15:docId w15:val="{654F4287-04D2-4D93-AF4E-550ED105E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2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2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212"/>
    <w:pPr>
      <w:numPr>
        <w:ilvl w:val="1"/>
      </w:numPr>
    </w:pPr>
    <w:rPr>
      <w:rFonts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D3212"/>
    <w:rPr>
      <w:rFonts w:eastAsiaTheme="minorEastAsia" w:hAnsiTheme="minorHAnsi" w:cstheme="minorBidi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97F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7D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D41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177D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30C77-2A71-4DCB-9DE9-0907CB152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223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Alexandridis</dc:creator>
  <cp:keywords/>
  <dc:description/>
  <cp:lastModifiedBy>Konstantinos Alexandridis</cp:lastModifiedBy>
  <cp:revision>9</cp:revision>
  <dcterms:created xsi:type="dcterms:W3CDTF">2018-10-08T13:27:00Z</dcterms:created>
  <dcterms:modified xsi:type="dcterms:W3CDTF">2018-10-11T12:15:00Z</dcterms:modified>
</cp:coreProperties>
</file>